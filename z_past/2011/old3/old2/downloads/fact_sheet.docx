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67D28" w14:textId="77777777" w:rsidR="00CB3F24" w:rsidRPr="00F94BB5" w:rsidRDefault="00CB3F24" w:rsidP="00CB3F24">
      <w:pPr>
        <w:jc w:val="center"/>
        <w:rPr>
          <w:rFonts w:ascii="Calibri" w:hAnsi="Calibri" w:cs="Calibri"/>
          <w:b/>
        </w:rPr>
      </w:pPr>
    </w:p>
    <w:p w14:paraId="1EFC2AD2" w14:textId="77777777" w:rsidR="00CB3F24" w:rsidRPr="00F94BB5" w:rsidRDefault="0098656D" w:rsidP="00CB3F24">
      <w:pPr>
        <w:rPr>
          <w:rFonts w:ascii="Calibri" w:hAnsi="Calibri" w:cs="Calibri"/>
          <w:b/>
        </w:rPr>
      </w:pPr>
      <w:r>
        <w:rPr>
          <w:rFonts w:ascii="Calibri" w:hAnsi="Calibri" w:cs="Calibri"/>
          <w:noProof/>
          <w:color w:val="0000FF"/>
        </w:rPr>
        <w:drawing>
          <wp:inline distT="0" distB="0" distL="0" distR="0" wp14:anchorId="0619DB71" wp14:editId="29044157">
            <wp:extent cx="2000250" cy="847725"/>
            <wp:effectExtent l="19050" t="0" r="0" b="0"/>
            <wp:docPr id="1" name="Picture 1" descr="Description: LaCocina_logo_4clr-300x127">
              <a:hlinkClick xmlns:a="http://schemas.openxmlformats.org/drawingml/2006/main" r:id="rId8" tooltip="LaCocina_logo_4cl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aCocina_logo_4clr-300x127">
                      <a:hlinkClick r:id="rId8" tooltip="LaCocina_logo_4clr"/>
                    </pic:cNvPr>
                    <pic:cNvPicPr>
                      <a:picLocks noChangeAspect="1" noChangeArrowheads="1"/>
                    </pic:cNvPicPr>
                  </pic:nvPicPr>
                  <pic:blipFill>
                    <a:blip r:embed="rId9"/>
                    <a:srcRect/>
                    <a:stretch>
                      <a:fillRect/>
                    </a:stretch>
                  </pic:blipFill>
                  <pic:spPr bwMode="auto">
                    <a:xfrm>
                      <a:off x="0" y="0"/>
                      <a:ext cx="2000250" cy="847725"/>
                    </a:xfrm>
                    <a:prstGeom prst="rect">
                      <a:avLst/>
                    </a:prstGeom>
                    <a:noFill/>
                    <a:ln w="9525">
                      <a:noFill/>
                      <a:miter lim="800000"/>
                      <a:headEnd/>
                      <a:tailEnd/>
                    </a:ln>
                  </pic:spPr>
                </pic:pic>
              </a:graphicData>
            </a:graphic>
          </wp:inline>
        </w:drawing>
      </w:r>
      <w:bookmarkStart w:id="0" w:name="_GoBack"/>
      <w:bookmarkEnd w:id="0"/>
    </w:p>
    <w:p w14:paraId="4B03721C" w14:textId="77777777" w:rsidR="00CB3F24" w:rsidRPr="00F94BB5" w:rsidRDefault="00CB3F24" w:rsidP="00CB3F24">
      <w:pPr>
        <w:jc w:val="center"/>
        <w:rPr>
          <w:rFonts w:ascii="Calibri" w:hAnsi="Calibri" w:cs="Calibri"/>
          <w:b/>
          <w:sz w:val="22"/>
        </w:rPr>
      </w:pPr>
      <w:r>
        <w:rPr>
          <w:rFonts w:ascii="Calibri" w:hAnsi="Calibri" w:cs="Calibri"/>
          <w:b/>
          <w:sz w:val="22"/>
        </w:rPr>
        <w:t>LA COCINA</w:t>
      </w:r>
    </w:p>
    <w:p w14:paraId="5E3D825F" w14:textId="77777777" w:rsidR="00CB3F24" w:rsidRDefault="00CB3F24" w:rsidP="00CB3F24">
      <w:pPr>
        <w:jc w:val="center"/>
        <w:rPr>
          <w:rFonts w:ascii="Calibri" w:hAnsi="Calibri" w:cs="Calibri"/>
          <w:b/>
          <w:sz w:val="22"/>
        </w:rPr>
      </w:pPr>
      <w:r w:rsidRPr="00F94BB5">
        <w:rPr>
          <w:rFonts w:ascii="Calibri" w:hAnsi="Calibri" w:cs="Calibri"/>
          <w:b/>
          <w:sz w:val="22"/>
        </w:rPr>
        <w:t>Fact Sheet</w:t>
      </w:r>
    </w:p>
    <w:p w14:paraId="78BF6D6B" w14:textId="77777777" w:rsidR="00CB3F24" w:rsidRDefault="00CB3F24" w:rsidP="00CB3F24">
      <w:pPr>
        <w:jc w:val="center"/>
        <w:rPr>
          <w:rFonts w:ascii="Calibri" w:hAnsi="Calibri" w:cs="Calibri"/>
          <w:b/>
          <w:sz w:val="22"/>
        </w:rPr>
      </w:pPr>
    </w:p>
    <w:tbl>
      <w:tblPr>
        <w:tblpPr w:leftFromText="180" w:rightFromText="180" w:vertAnchor="text" w:tblpY="1"/>
        <w:tblOverlap w:val="never"/>
        <w:tblW w:w="0" w:type="auto"/>
        <w:tblLook w:val="0000" w:firstRow="0" w:lastRow="0" w:firstColumn="0" w:lastColumn="0" w:noHBand="0" w:noVBand="0"/>
      </w:tblPr>
      <w:tblGrid>
        <w:gridCol w:w="1668"/>
        <w:gridCol w:w="7638"/>
      </w:tblGrid>
      <w:tr w:rsidR="00CB3F24" w14:paraId="3E6C5D20" w14:textId="77777777">
        <w:tc>
          <w:tcPr>
            <w:tcW w:w="1668" w:type="dxa"/>
          </w:tcPr>
          <w:p w14:paraId="62D5AC30" w14:textId="77777777" w:rsidR="00CB3F24" w:rsidRDefault="00CB3F24" w:rsidP="00CB3F24">
            <w:pPr>
              <w:rPr>
                <w:rFonts w:ascii="Calibri" w:hAnsi="Calibri" w:cs="Calibri"/>
                <w:b/>
                <w:sz w:val="22"/>
              </w:rPr>
            </w:pPr>
            <w:r>
              <w:rPr>
                <w:rFonts w:ascii="Calibri" w:hAnsi="Calibri" w:cs="Calibri"/>
                <w:b/>
                <w:sz w:val="22"/>
              </w:rPr>
              <w:t>About La Cocina</w:t>
            </w:r>
          </w:p>
        </w:tc>
        <w:tc>
          <w:tcPr>
            <w:tcW w:w="7638" w:type="dxa"/>
          </w:tcPr>
          <w:p w14:paraId="3A3B9344" w14:textId="77777777" w:rsidR="00CB3F24" w:rsidRDefault="00CB3F24" w:rsidP="00CB3F24">
            <w:pPr>
              <w:rPr>
                <w:rFonts w:ascii="Calibri" w:hAnsi="Calibri" w:cs="Calibri"/>
                <w:sz w:val="22"/>
              </w:rPr>
            </w:pPr>
            <w:r w:rsidRPr="00F94BB5">
              <w:rPr>
                <w:rFonts w:ascii="Calibri" w:hAnsi="Calibri" w:cs="Calibri"/>
                <w:sz w:val="22"/>
              </w:rPr>
              <w:t>La Cocina is a groundbreaking business incubator designed to reduce the obstacles that often prevent low-income food entrepreneurs from creating successful and sustainable small businesses. By providing affordable, shared, commercial kitchen space, an array of industry-specific technical assistance and services, and access to market opportunities, La Cocina works with entrepreneurs as they launch, grow, and formalize successful food businesses. The organization’s vision is that program participants become economically self-sufficient and contribute to a vibrant and diverse economy doing what they love to do.</w:t>
            </w:r>
          </w:p>
          <w:p w14:paraId="1A8D6BC6" w14:textId="77777777" w:rsidR="00CB3F24" w:rsidRDefault="00CB3F24" w:rsidP="00CB3F24">
            <w:pPr>
              <w:rPr>
                <w:rFonts w:ascii="Calibri" w:hAnsi="Calibri" w:cs="Calibri"/>
                <w:b/>
                <w:sz w:val="22"/>
              </w:rPr>
            </w:pPr>
          </w:p>
        </w:tc>
      </w:tr>
      <w:tr w:rsidR="00CB3F24" w14:paraId="0268070C" w14:textId="77777777">
        <w:tc>
          <w:tcPr>
            <w:tcW w:w="1668" w:type="dxa"/>
          </w:tcPr>
          <w:p w14:paraId="5E3D786E" w14:textId="77777777" w:rsidR="00CB3F24" w:rsidRDefault="00CB3F24" w:rsidP="00CB3F24">
            <w:pPr>
              <w:rPr>
                <w:rFonts w:ascii="Calibri" w:hAnsi="Calibri" w:cs="Calibri"/>
                <w:b/>
                <w:sz w:val="22"/>
              </w:rPr>
            </w:pPr>
            <w:r>
              <w:rPr>
                <w:rFonts w:ascii="Calibri" w:hAnsi="Calibri" w:cs="Calibri"/>
                <w:b/>
                <w:sz w:val="22"/>
              </w:rPr>
              <w:t>How we do it</w:t>
            </w:r>
          </w:p>
        </w:tc>
        <w:tc>
          <w:tcPr>
            <w:tcW w:w="7638" w:type="dxa"/>
          </w:tcPr>
          <w:p w14:paraId="7741EBB3" w14:textId="77777777" w:rsidR="00CB3F24" w:rsidRDefault="00CB3F24" w:rsidP="00CB3F24">
            <w:pPr>
              <w:rPr>
                <w:rFonts w:ascii="Calibri" w:hAnsi="Calibri" w:cs="Calibri"/>
                <w:sz w:val="22"/>
              </w:rPr>
            </w:pPr>
            <w:r>
              <w:rPr>
                <w:rFonts w:ascii="Calibri" w:hAnsi="Calibri" w:cs="Calibri"/>
                <w:sz w:val="22"/>
              </w:rPr>
              <w:t>We rely on grants for approximately half of our costs, while our own revenues from events, classes, and other programs fund the remainder. Our operating budget allows us to support 30 to 40 businesses each year; these businesses, in turn, generate an estimated $2 million in local revenue.</w:t>
            </w:r>
          </w:p>
          <w:p w14:paraId="36FC26C4" w14:textId="77777777" w:rsidR="00CB3F24" w:rsidRDefault="00CB3F24" w:rsidP="00CB3F24">
            <w:pPr>
              <w:rPr>
                <w:rFonts w:ascii="Calibri" w:hAnsi="Calibri" w:cs="Calibri"/>
                <w:sz w:val="22"/>
              </w:rPr>
            </w:pPr>
          </w:p>
        </w:tc>
      </w:tr>
      <w:tr w:rsidR="00CB3F24" w14:paraId="4FC46A91" w14:textId="77777777" w:rsidTr="00E920FD">
        <w:tc>
          <w:tcPr>
            <w:tcW w:w="1668" w:type="dxa"/>
          </w:tcPr>
          <w:p w14:paraId="6BE302AA" w14:textId="77777777" w:rsidR="00CB3F24" w:rsidRDefault="00CB3F24" w:rsidP="00CB3F24">
            <w:pPr>
              <w:rPr>
                <w:rFonts w:ascii="Calibri" w:hAnsi="Calibri" w:cs="Calibri"/>
                <w:b/>
                <w:sz w:val="22"/>
              </w:rPr>
            </w:pPr>
            <w:r>
              <w:rPr>
                <w:rFonts w:ascii="Calibri" w:hAnsi="Calibri" w:cs="Calibri"/>
                <w:b/>
                <w:sz w:val="22"/>
              </w:rPr>
              <w:t>Our Businesses</w:t>
            </w:r>
          </w:p>
        </w:tc>
        <w:tc>
          <w:tcPr>
            <w:tcW w:w="7638" w:type="dxa"/>
          </w:tcPr>
          <w:p w14:paraId="7EEA3382" w14:textId="77777777" w:rsidR="00CB3F24" w:rsidRPr="00911BA0" w:rsidRDefault="00CB3F24" w:rsidP="00CB3F24">
            <w:pPr>
              <w:rPr>
                <w:rFonts w:ascii="Calibri" w:hAnsi="Calibri" w:cs="Calibri"/>
                <w:sz w:val="22"/>
              </w:rPr>
            </w:pPr>
            <w:r>
              <w:rPr>
                <w:rFonts w:ascii="Calibri" w:hAnsi="Calibri" w:cs="Calibri"/>
                <w:sz w:val="22"/>
              </w:rPr>
              <w:t>Home to 30</w:t>
            </w:r>
            <w:r w:rsidRPr="00911BA0">
              <w:rPr>
                <w:rFonts w:ascii="Calibri" w:hAnsi="Calibri" w:cs="Calibri"/>
                <w:sz w:val="22"/>
              </w:rPr>
              <w:t xml:space="preserve"> businesses and a growing roster of graduates, La Cocina represents all aspects of local food from gourmet catering to specialty products to farmers’ market stands.  As a result of these businesses and La </w:t>
            </w:r>
            <w:proofErr w:type="spellStart"/>
            <w:r w:rsidRPr="00911BA0">
              <w:rPr>
                <w:rFonts w:ascii="Calibri" w:hAnsi="Calibri" w:cs="Calibri"/>
                <w:sz w:val="22"/>
              </w:rPr>
              <w:t>Cocina’s</w:t>
            </w:r>
            <w:proofErr w:type="spellEnd"/>
            <w:r w:rsidRPr="00911BA0">
              <w:rPr>
                <w:rFonts w:ascii="Calibri" w:hAnsi="Calibri" w:cs="Calibri"/>
                <w:sz w:val="22"/>
              </w:rPr>
              <w:t xml:space="preserve"> support, community jobs have been created and thousands have been introduced to the flavors of the world.</w:t>
            </w:r>
          </w:p>
          <w:p w14:paraId="79C70DD1" w14:textId="77777777" w:rsidR="00CB3F24" w:rsidRPr="00911BA0" w:rsidRDefault="00CB3F24" w:rsidP="00CB3F24">
            <w:pPr>
              <w:rPr>
                <w:rFonts w:ascii="Calibri" w:hAnsi="Calibri" w:cs="Calibri"/>
                <w:sz w:val="22"/>
              </w:rPr>
            </w:pPr>
          </w:p>
          <w:p w14:paraId="6469F40C" w14:textId="77777777" w:rsidR="00CB3F24" w:rsidRPr="007D45E0" w:rsidRDefault="00CB3F24" w:rsidP="0098656D">
            <w:pPr>
              <w:rPr>
                <w:rFonts w:ascii="Calibri" w:hAnsi="Calibri" w:cs="Calibri"/>
                <w:sz w:val="22"/>
              </w:rPr>
            </w:pPr>
            <w:r w:rsidRPr="00911BA0">
              <w:rPr>
                <w:rFonts w:ascii="Calibri" w:hAnsi="Calibri" w:cs="Calibri"/>
                <w:sz w:val="22"/>
              </w:rPr>
              <w:t>The businesses of La Cocina sell their products locally, regionally, nationa</w:t>
            </w:r>
            <w:r w:rsidR="0098656D">
              <w:rPr>
                <w:rFonts w:ascii="Calibri" w:hAnsi="Calibri" w:cs="Calibri"/>
                <w:sz w:val="22"/>
              </w:rPr>
              <w:t>lly, and even internationally. Entrepreneur’s products can be found at retailers like</w:t>
            </w:r>
            <w:r w:rsidR="0098656D" w:rsidRPr="00911BA0">
              <w:rPr>
                <w:rFonts w:ascii="Calibri" w:hAnsi="Calibri" w:cs="Calibri"/>
                <w:sz w:val="22"/>
              </w:rPr>
              <w:t xml:space="preserve"> </w:t>
            </w:r>
            <w:r w:rsidRPr="00911BA0">
              <w:rPr>
                <w:rFonts w:ascii="Calibri" w:hAnsi="Calibri" w:cs="Calibri"/>
                <w:sz w:val="22"/>
              </w:rPr>
              <w:t xml:space="preserve">Whole Foods Markets, </w:t>
            </w:r>
            <w:proofErr w:type="spellStart"/>
            <w:r w:rsidRPr="00911BA0">
              <w:rPr>
                <w:rFonts w:ascii="Calibri" w:hAnsi="Calibri" w:cs="Calibri"/>
                <w:sz w:val="22"/>
              </w:rPr>
              <w:t>Andronico’s</w:t>
            </w:r>
            <w:proofErr w:type="spellEnd"/>
            <w:r w:rsidRPr="00911BA0">
              <w:rPr>
                <w:rFonts w:ascii="Calibri" w:hAnsi="Calibri" w:cs="Calibri"/>
                <w:sz w:val="22"/>
              </w:rPr>
              <w:t xml:space="preserve">, Bi-Rite, Berkeley Bowl, Rainbow Grocery and the Ferry Plaza Farmers </w:t>
            </w:r>
            <w:r>
              <w:rPr>
                <w:rFonts w:ascii="Calibri" w:hAnsi="Calibri" w:cs="Calibri"/>
                <w:sz w:val="22"/>
              </w:rPr>
              <w:t>Market. For a full list of our</w:t>
            </w:r>
            <w:r w:rsidRPr="00911BA0">
              <w:rPr>
                <w:rFonts w:ascii="Calibri" w:hAnsi="Calibri" w:cs="Calibri"/>
                <w:sz w:val="22"/>
              </w:rPr>
              <w:t xml:space="preserve"> businesses, visit </w:t>
            </w:r>
            <w:hyperlink r:id="rId10" w:history="1">
              <w:r w:rsidRPr="00550AFE">
                <w:rPr>
                  <w:rStyle w:val="Hyperlink"/>
                  <w:rFonts w:ascii="Calibri" w:hAnsi="Calibri" w:cs="Calibri"/>
                  <w:sz w:val="22"/>
                </w:rPr>
                <w:t>www.lacocinasf.org/directory</w:t>
              </w:r>
            </w:hyperlink>
            <w:r w:rsidRPr="00911BA0">
              <w:rPr>
                <w:rFonts w:ascii="Calibri" w:hAnsi="Calibri" w:cs="Calibri"/>
                <w:sz w:val="22"/>
              </w:rPr>
              <w:t>.</w:t>
            </w:r>
          </w:p>
        </w:tc>
      </w:tr>
      <w:tr w:rsidR="00CB3F24" w14:paraId="55CAF9F3" w14:textId="77777777">
        <w:tc>
          <w:tcPr>
            <w:tcW w:w="1668" w:type="dxa"/>
          </w:tcPr>
          <w:p w14:paraId="3D392055" w14:textId="77777777" w:rsidR="00CB3F24" w:rsidRDefault="00CB3F24" w:rsidP="00CB3F24">
            <w:pPr>
              <w:rPr>
                <w:rFonts w:ascii="Calibri" w:hAnsi="Calibri" w:cs="Calibri"/>
                <w:b/>
                <w:sz w:val="22"/>
              </w:rPr>
            </w:pPr>
            <w:r>
              <w:rPr>
                <w:rFonts w:ascii="Calibri" w:hAnsi="Calibri" w:cs="Calibri"/>
                <w:b/>
                <w:sz w:val="22"/>
              </w:rPr>
              <w:t>Our Events &amp; Activities</w:t>
            </w:r>
          </w:p>
        </w:tc>
        <w:tc>
          <w:tcPr>
            <w:tcW w:w="7638" w:type="dxa"/>
          </w:tcPr>
          <w:p w14:paraId="539A26AF" w14:textId="77777777" w:rsidR="00CB3F24" w:rsidRDefault="00CB3F24" w:rsidP="00CB3F24">
            <w:pPr>
              <w:rPr>
                <w:rFonts w:ascii="Calibri" w:hAnsi="Calibri" w:cs="Calibri"/>
                <w:sz w:val="22"/>
              </w:rPr>
            </w:pPr>
            <w:r>
              <w:rPr>
                <w:rFonts w:ascii="Calibri" w:hAnsi="Calibri" w:cs="Calibri"/>
                <w:sz w:val="22"/>
              </w:rPr>
              <w:t xml:space="preserve">La Cocina works with community and corporate partners, businesses, and staff to hold a number of culinary events open to the public, culminating in </w:t>
            </w:r>
            <w:r w:rsidR="0098656D">
              <w:rPr>
                <w:rFonts w:ascii="Calibri" w:hAnsi="Calibri" w:cs="Calibri"/>
                <w:sz w:val="22"/>
              </w:rPr>
              <w:t xml:space="preserve">the San </w:t>
            </w:r>
            <w:proofErr w:type="gramStart"/>
            <w:r w:rsidR="0098656D">
              <w:rPr>
                <w:rFonts w:ascii="Calibri" w:hAnsi="Calibri" w:cs="Calibri"/>
                <w:sz w:val="22"/>
              </w:rPr>
              <w:t xml:space="preserve">Francisco </w:t>
            </w:r>
            <w:r w:rsidRPr="00EA59CD">
              <w:rPr>
                <w:rFonts w:ascii="Calibri" w:hAnsi="Calibri" w:cs="Calibri"/>
                <w:sz w:val="22"/>
              </w:rPr>
              <w:t xml:space="preserve"> Street</w:t>
            </w:r>
            <w:proofErr w:type="gramEnd"/>
            <w:r w:rsidRPr="00EA59CD">
              <w:rPr>
                <w:rFonts w:ascii="Calibri" w:hAnsi="Calibri" w:cs="Calibri"/>
                <w:sz w:val="22"/>
              </w:rPr>
              <w:t xml:space="preserve"> Food Festival</w:t>
            </w:r>
            <w:r>
              <w:rPr>
                <w:rFonts w:ascii="Calibri" w:hAnsi="Calibri" w:cs="Calibri"/>
                <w:sz w:val="22"/>
              </w:rPr>
              <w:t xml:space="preserve">. This annual event </w:t>
            </w:r>
            <w:r w:rsidRPr="00BB5211">
              <w:rPr>
                <w:rFonts w:ascii="Calibri" w:hAnsi="Calibri" w:cs="Calibri"/>
                <w:sz w:val="22"/>
              </w:rPr>
              <w:t>brings together micro-entrepreneurs, informal food vendors</w:t>
            </w:r>
            <w:ins w:id="1" w:author="christine" w:date="2011-06-15T23:30:00Z">
              <w:r w:rsidR="0098656D">
                <w:rPr>
                  <w:rFonts w:ascii="Calibri" w:hAnsi="Calibri" w:cs="Calibri"/>
                  <w:sz w:val="22"/>
                </w:rPr>
                <w:t>,</w:t>
              </w:r>
            </w:ins>
            <w:r w:rsidRPr="00BB5211">
              <w:rPr>
                <w:rFonts w:ascii="Calibri" w:hAnsi="Calibri" w:cs="Calibri"/>
                <w:sz w:val="22"/>
              </w:rPr>
              <w:t xml:space="preserve"> and renowned chefs to celebrate great street food, entrepreneurial spirit and the vibrant communities of San Francisco. </w:t>
            </w:r>
            <w:r>
              <w:rPr>
                <w:rFonts w:ascii="Calibri" w:hAnsi="Calibri" w:cs="Calibri"/>
                <w:sz w:val="22"/>
              </w:rPr>
              <w:t xml:space="preserve">Leading up to the Street Food Festival, our </w:t>
            </w:r>
            <w:proofErr w:type="gramStart"/>
            <w:r>
              <w:rPr>
                <w:rFonts w:ascii="Calibri" w:hAnsi="Calibri" w:cs="Calibri"/>
                <w:sz w:val="22"/>
              </w:rPr>
              <w:t>partners</w:t>
            </w:r>
            <w:proofErr w:type="gramEnd"/>
            <w:r>
              <w:rPr>
                <w:rFonts w:ascii="Calibri" w:hAnsi="Calibri" w:cs="Calibri"/>
                <w:sz w:val="22"/>
              </w:rPr>
              <w:t xml:space="preserve"> </w:t>
            </w:r>
            <w:r w:rsidR="0098656D">
              <w:rPr>
                <w:rFonts w:ascii="Calibri" w:hAnsi="Calibri" w:cs="Calibri"/>
                <w:sz w:val="22"/>
              </w:rPr>
              <w:t>co-host momentum building events like the</w:t>
            </w:r>
            <w:r>
              <w:rPr>
                <w:rFonts w:ascii="Calibri" w:hAnsi="Calibri" w:cs="Calibri"/>
                <w:sz w:val="22"/>
              </w:rPr>
              <w:t xml:space="preserve"> Small Business Street Food Competition and a ten-day scavenger hunt to San Francisco. We also host a thought-provoking Food Conference over the post-festival weekend.</w:t>
            </w:r>
          </w:p>
          <w:p w14:paraId="5BCADE31" w14:textId="77777777" w:rsidR="00CB3F24" w:rsidRDefault="00CB3F24" w:rsidP="00CB3F24">
            <w:pPr>
              <w:rPr>
                <w:rFonts w:ascii="Calibri" w:hAnsi="Calibri" w:cs="Calibri"/>
                <w:sz w:val="22"/>
              </w:rPr>
            </w:pPr>
          </w:p>
          <w:p w14:paraId="10BAD6BE" w14:textId="77777777" w:rsidR="00CB3F24" w:rsidRDefault="00CB3F24" w:rsidP="00CB3F24">
            <w:pPr>
              <w:rPr>
                <w:rFonts w:ascii="Calibri" w:hAnsi="Calibri" w:cs="Calibri"/>
                <w:sz w:val="22"/>
              </w:rPr>
            </w:pPr>
            <w:r>
              <w:rPr>
                <w:rFonts w:ascii="Calibri" w:hAnsi="Calibri" w:cs="Calibri"/>
                <w:sz w:val="22"/>
              </w:rPr>
              <w:t>In addition, we offer</w:t>
            </w:r>
            <w:r>
              <w:rPr>
                <w:rFonts w:ascii="Calibri" w:hAnsi="Calibri" w:cs="Calibri"/>
                <w:b/>
                <w:sz w:val="22"/>
              </w:rPr>
              <w:t xml:space="preserve"> </w:t>
            </w:r>
            <w:r w:rsidRPr="00EA59CD">
              <w:rPr>
                <w:rFonts w:ascii="Calibri" w:hAnsi="Calibri" w:cs="Calibri"/>
                <w:sz w:val="22"/>
              </w:rPr>
              <w:t>monthly cooking classes,</w:t>
            </w:r>
            <w:r>
              <w:rPr>
                <w:rFonts w:ascii="Calibri" w:hAnsi="Calibri" w:cs="Calibri"/>
                <w:b/>
                <w:sz w:val="22"/>
              </w:rPr>
              <w:t xml:space="preserve"> </w:t>
            </w:r>
            <w:r w:rsidRPr="00EA59CD">
              <w:rPr>
                <w:rFonts w:ascii="Calibri" w:hAnsi="Calibri" w:cs="Calibri"/>
                <w:sz w:val="22"/>
              </w:rPr>
              <w:t>create custom corporate</w:t>
            </w:r>
            <w:r>
              <w:rPr>
                <w:rFonts w:ascii="Calibri" w:hAnsi="Calibri" w:cs="Calibri"/>
                <w:sz w:val="22"/>
              </w:rPr>
              <w:t xml:space="preserve"> team-building events</w:t>
            </w:r>
            <w:r>
              <w:rPr>
                <w:rFonts w:ascii="Calibri" w:hAnsi="Calibri" w:cs="Calibri"/>
                <w:b/>
                <w:sz w:val="22"/>
              </w:rPr>
              <w:t xml:space="preserve">, </w:t>
            </w:r>
            <w:r>
              <w:rPr>
                <w:rFonts w:ascii="Calibri" w:hAnsi="Calibri" w:cs="Calibri"/>
                <w:sz w:val="22"/>
              </w:rPr>
              <w:t>facilitate catering by our businesses, run a kiosk at the Ferry Building, and create gift boxes full of treats from the La Cocina kitchen.</w:t>
            </w:r>
          </w:p>
          <w:p w14:paraId="6ACD01CD" w14:textId="77777777" w:rsidR="00CB3F24" w:rsidRPr="00EA59CD" w:rsidRDefault="00CB3F24" w:rsidP="00CB3F24">
            <w:pPr>
              <w:rPr>
                <w:rFonts w:ascii="Calibri" w:hAnsi="Calibri" w:cs="Calibri"/>
                <w:b/>
                <w:sz w:val="22"/>
              </w:rPr>
            </w:pPr>
          </w:p>
        </w:tc>
      </w:tr>
      <w:tr w:rsidR="00CB3F24" w14:paraId="13CEA59D" w14:textId="77777777">
        <w:tc>
          <w:tcPr>
            <w:tcW w:w="1668" w:type="dxa"/>
          </w:tcPr>
          <w:p w14:paraId="66E3CF71" w14:textId="77777777" w:rsidR="00CB3F24" w:rsidRDefault="00CB3F24" w:rsidP="00CB3F24">
            <w:pPr>
              <w:rPr>
                <w:rFonts w:ascii="Calibri" w:hAnsi="Calibri" w:cs="Calibri"/>
                <w:b/>
                <w:sz w:val="22"/>
              </w:rPr>
            </w:pPr>
            <w:r>
              <w:rPr>
                <w:rFonts w:ascii="Calibri" w:hAnsi="Calibri" w:cs="Calibri"/>
                <w:b/>
                <w:sz w:val="22"/>
              </w:rPr>
              <w:t>Support Us</w:t>
            </w:r>
          </w:p>
        </w:tc>
        <w:tc>
          <w:tcPr>
            <w:tcW w:w="7638" w:type="dxa"/>
          </w:tcPr>
          <w:p w14:paraId="4C9A1F08" w14:textId="77777777" w:rsidR="00CB3F24" w:rsidRPr="00BB5211" w:rsidRDefault="00CB3F24" w:rsidP="00CB3F24">
            <w:pPr>
              <w:rPr>
                <w:rFonts w:ascii="Calibri" w:hAnsi="Calibri" w:cs="Calibri"/>
                <w:sz w:val="22"/>
              </w:rPr>
            </w:pPr>
            <w:r>
              <w:rPr>
                <w:rFonts w:ascii="Calibri" w:hAnsi="Calibri" w:cs="Calibri"/>
                <w:sz w:val="22"/>
              </w:rPr>
              <w:t xml:space="preserve">Don’t have time to give? </w:t>
            </w:r>
            <w:r w:rsidRPr="00BB5211">
              <w:rPr>
                <w:rFonts w:ascii="Calibri" w:hAnsi="Calibri" w:cs="Calibri"/>
                <w:sz w:val="22"/>
              </w:rPr>
              <w:t>D</w:t>
            </w:r>
            <w:r>
              <w:rPr>
                <w:rFonts w:ascii="Calibri" w:hAnsi="Calibri" w:cs="Calibri"/>
                <w:sz w:val="22"/>
              </w:rPr>
              <w:t>onate your cash</w:t>
            </w:r>
            <w:r w:rsidRPr="00BB5211">
              <w:rPr>
                <w:rFonts w:ascii="Calibri" w:hAnsi="Calibri" w:cs="Calibri"/>
                <w:sz w:val="22"/>
              </w:rPr>
              <w:t xml:space="preserve"> to a worthy cause that helps </w:t>
            </w:r>
            <w:r>
              <w:rPr>
                <w:rFonts w:ascii="Calibri" w:hAnsi="Calibri" w:cs="Calibri"/>
                <w:sz w:val="22"/>
              </w:rPr>
              <w:t>San Francisco</w:t>
            </w:r>
            <w:r w:rsidRPr="00BB5211">
              <w:rPr>
                <w:rFonts w:ascii="Calibri" w:hAnsi="Calibri" w:cs="Calibri"/>
                <w:sz w:val="22"/>
              </w:rPr>
              <w:t xml:space="preserve"> and its people.</w:t>
            </w:r>
            <w:r>
              <w:rPr>
                <w:rFonts w:ascii="Calibri" w:hAnsi="Calibri" w:cs="Calibri"/>
                <w:sz w:val="22"/>
              </w:rPr>
              <w:t xml:space="preserve"> Click Donate Now on our website.</w:t>
            </w:r>
          </w:p>
          <w:p w14:paraId="4FA54ED8" w14:textId="77777777" w:rsidR="00CB3F24" w:rsidRPr="00911BA0" w:rsidRDefault="00CB3F24" w:rsidP="00CB3F24">
            <w:pPr>
              <w:rPr>
                <w:rFonts w:ascii="Calibri" w:hAnsi="Calibri" w:cs="Calibri"/>
                <w:sz w:val="22"/>
              </w:rPr>
            </w:pPr>
          </w:p>
        </w:tc>
      </w:tr>
      <w:tr w:rsidR="00CB3F24" w14:paraId="19362A35" w14:textId="77777777">
        <w:tc>
          <w:tcPr>
            <w:tcW w:w="1668" w:type="dxa"/>
          </w:tcPr>
          <w:p w14:paraId="79B43626" w14:textId="77777777" w:rsidR="00CB3F24" w:rsidRDefault="00CB3F24" w:rsidP="00CB3F24">
            <w:pPr>
              <w:rPr>
                <w:rFonts w:ascii="Calibri" w:hAnsi="Calibri" w:cs="Calibri"/>
                <w:b/>
                <w:sz w:val="22"/>
              </w:rPr>
            </w:pPr>
            <w:r>
              <w:rPr>
                <w:rFonts w:ascii="Calibri" w:hAnsi="Calibri" w:cs="Calibri"/>
                <w:b/>
                <w:sz w:val="22"/>
              </w:rPr>
              <w:t>More Information</w:t>
            </w:r>
          </w:p>
        </w:tc>
        <w:tc>
          <w:tcPr>
            <w:tcW w:w="7638" w:type="dxa"/>
          </w:tcPr>
          <w:p w14:paraId="118E3FE7" w14:textId="77777777" w:rsidR="00CB3F24" w:rsidRPr="00911BA0" w:rsidRDefault="00CB3F24" w:rsidP="00CB3F24">
            <w:pPr>
              <w:rPr>
                <w:rFonts w:ascii="Calibri" w:hAnsi="Calibri" w:cs="Calibri"/>
                <w:sz w:val="22"/>
              </w:rPr>
            </w:pPr>
            <w:r w:rsidRPr="00911BA0">
              <w:rPr>
                <w:rFonts w:ascii="Calibri" w:hAnsi="Calibri" w:cs="Calibri"/>
                <w:sz w:val="22"/>
              </w:rPr>
              <w:t>For more information about our organization</w:t>
            </w:r>
            <w:r>
              <w:rPr>
                <w:rFonts w:ascii="Calibri" w:hAnsi="Calibri" w:cs="Calibri"/>
                <w:sz w:val="22"/>
              </w:rPr>
              <w:t xml:space="preserve"> visit </w:t>
            </w:r>
            <w:ins w:id="2" w:author="Margarita Rojas" w:date="2011-06-16T17:22:00Z">
              <w:r w:rsidR="00E81F28">
                <w:rPr>
                  <w:rFonts w:ascii="Calibri" w:hAnsi="Calibri" w:cs="Calibri"/>
                  <w:sz w:val="22"/>
                </w:rPr>
                <w:fldChar w:fldCharType="begin"/>
              </w:r>
              <w:r w:rsidR="00E81F28">
                <w:rPr>
                  <w:rFonts w:ascii="Calibri" w:hAnsi="Calibri" w:cs="Calibri"/>
                  <w:sz w:val="22"/>
                </w:rPr>
                <w:instrText xml:space="preserve"> HYPERLINK "http://www.lacocinasf.org." </w:instrText>
              </w:r>
              <w:r w:rsidR="00E81F28">
                <w:rPr>
                  <w:rFonts w:ascii="Calibri" w:hAnsi="Calibri" w:cs="Calibri"/>
                  <w:sz w:val="22"/>
                </w:rPr>
              </w:r>
              <w:r w:rsidR="00E81F28">
                <w:rPr>
                  <w:rFonts w:ascii="Calibri" w:hAnsi="Calibri" w:cs="Calibri"/>
                  <w:sz w:val="22"/>
                </w:rPr>
                <w:fldChar w:fldCharType="separate"/>
              </w:r>
              <w:r w:rsidR="00E81F28" w:rsidRPr="00E81F28">
                <w:rPr>
                  <w:rStyle w:val="Hyperlink"/>
                  <w:rFonts w:ascii="Calibri" w:hAnsi="Calibri" w:cs="Calibri"/>
                  <w:sz w:val="22"/>
                </w:rPr>
                <w:t>http://www.lacocinasf.org.</w:t>
              </w:r>
              <w:r w:rsidR="00E81F28">
                <w:rPr>
                  <w:rFonts w:ascii="Calibri" w:hAnsi="Calibri" w:cs="Calibri"/>
                  <w:sz w:val="22"/>
                </w:rPr>
                <w:fldChar w:fldCharType="end"/>
              </w:r>
            </w:ins>
          </w:p>
        </w:tc>
      </w:tr>
      <w:tr w:rsidR="00CB3F24" w14:paraId="57DF8DFF" w14:textId="77777777">
        <w:tc>
          <w:tcPr>
            <w:tcW w:w="1668" w:type="dxa"/>
          </w:tcPr>
          <w:p w14:paraId="4DFDE9F3" w14:textId="77777777" w:rsidR="00CB3F24" w:rsidRDefault="00CB3F24" w:rsidP="00CB3F24">
            <w:pPr>
              <w:ind w:right="-629"/>
              <w:rPr>
                <w:rFonts w:ascii="Calibri" w:hAnsi="Calibri" w:cs="Calibri"/>
                <w:b/>
                <w:sz w:val="22"/>
              </w:rPr>
            </w:pPr>
          </w:p>
        </w:tc>
        <w:tc>
          <w:tcPr>
            <w:tcW w:w="7638" w:type="dxa"/>
          </w:tcPr>
          <w:p w14:paraId="2105000C" w14:textId="77777777" w:rsidR="00CB3F24" w:rsidRDefault="00CB3F24" w:rsidP="00CB3F24">
            <w:pPr>
              <w:rPr>
                <w:rFonts w:ascii="Calibri" w:hAnsi="Calibri" w:cs="Calibri"/>
                <w:b/>
                <w:sz w:val="22"/>
              </w:rPr>
            </w:pPr>
          </w:p>
        </w:tc>
      </w:tr>
      <w:tr w:rsidR="00CB3F24" w14:paraId="7E232119" w14:textId="77777777">
        <w:tc>
          <w:tcPr>
            <w:tcW w:w="1668" w:type="dxa"/>
          </w:tcPr>
          <w:p w14:paraId="36574DF9" w14:textId="77777777" w:rsidR="00CB3F24" w:rsidRDefault="00CB3F24" w:rsidP="00CB3F24">
            <w:pPr>
              <w:ind w:right="-629"/>
              <w:rPr>
                <w:rFonts w:ascii="Calibri" w:hAnsi="Calibri" w:cs="Calibri"/>
                <w:b/>
                <w:sz w:val="22"/>
              </w:rPr>
            </w:pPr>
          </w:p>
        </w:tc>
        <w:tc>
          <w:tcPr>
            <w:tcW w:w="7638" w:type="dxa"/>
          </w:tcPr>
          <w:p w14:paraId="4E57173B" w14:textId="77777777" w:rsidR="00CB3F24" w:rsidRDefault="00CB3F24" w:rsidP="00CB3F24">
            <w:pPr>
              <w:rPr>
                <w:rFonts w:ascii="Calibri" w:hAnsi="Calibri" w:cs="Calibri"/>
                <w:b/>
                <w:sz w:val="22"/>
              </w:rPr>
            </w:pPr>
          </w:p>
        </w:tc>
      </w:tr>
    </w:tbl>
    <w:p w14:paraId="24B9C727" w14:textId="77777777" w:rsidR="00CB3F24" w:rsidRPr="00F94BB5" w:rsidRDefault="00CB3F24" w:rsidP="00CB3F24">
      <w:pPr>
        <w:spacing w:line="276" w:lineRule="auto"/>
        <w:ind w:right="-630"/>
        <w:rPr>
          <w:rFonts w:ascii="Calibri" w:hAnsi="Calibri" w:cs="Calibri"/>
          <w:sz w:val="22"/>
        </w:rPr>
      </w:pPr>
    </w:p>
    <w:sectPr w:rsidR="00CB3F24" w:rsidRPr="00F94BB5" w:rsidSect="00CB3F24">
      <w:pgSz w:w="12240" w:h="15840"/>
      <w:pgMar w:top="90" w:right="1800" w:bottom="180" w:left="1350" w:header="27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8183F" w14:textId="77777777" w:rsidR="00E920FD" w:rsidRDefault="00E920FD" w:rsidP="00CB3F24">
      <w:r>
        <w:separator/>
      </w:r>
    </w:p>
  </w:endnote>
  <w:endnote w:type="continuationSeparator" w:id="0">
    <w:p w14:paraId="42FC6D41" w14:textId="77777777" w:rsidR="00E920FD" w:rsidRDefault="00E920FD" w:rsidP="00CB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B5E6E" w14:textId="77777777" w:rsidR="00E920FD" w:rsidRDefault="00E920FD" w:rsidP="00CB3F24">
      <w:r>
        <w:separator/>
      </w:r>
    </w:p>
  </w:footnote>
  <w:footnote w:type="continuationSeparator" w:id="0">
    <w:p w14:paraId="481EC605" w14:textId="77777777" w:rsidR="00E920FD" w:rsidRDefault="00E920FD" w:rsidP="00CB3F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B2C3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457A1F"/>
    <w:multiLevelType w:val="hybridMultilevel"/>
    <w:tmpl w:val="7A404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086076"/>
    <w:multiLevelType w:val="hybridMultilevel"/>
    <w:tmpl w:val="CF9E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42A6A"/>
    <w:multiLevelType w:val="hybridMultilevel"/>
    <w:tmpl w:val="C0A0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D147B"/>
    <w:multiLevelType w:val="hybridMultilevel"/>
    <w:tmpl w:val="B79A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C71"/>
    <w:rsid w:val="00037D45"/>
    <w:rsid w:val="00712C71"/>
    <w:rsid w:val="0098656D"/>
    <w:rsid w:val="00B40985"/>
    <w:rsid w:val="00CB3F24"/>
    <w:rsid w:val="00E81F28"/>
    <w:rsid w:val="00E92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E27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821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45AC"/>
    <w:rPr>
      <w:color w:val="0000FF"/>
      <w:u w:val="single"/>
    </w:rPr>
  </w:style>
  <w:style w:type="paragraph" w:styleId="Header">
    <w:name w:val="header"/>
    <w:basedOn w:val="Normal"/>
    <w:link w:val="HeaderChar"/>
    <w:uiPriority w:val="99"/>
    <w:unhideWhenUsed/>
    <w:rsid w:val="00D54B50"/>
    <w:pPr>
      <w:tabs>
        <w:tab w:val="center" w:pos="4680"/>
        <w:tab w:val="right" w:pos="9360"/>
      </w:tabs>
    </w:pPr>
  </w:style>
  <w:style w:type="character" w:customStyle="1" w:styleId="HeaderChar">
    <w:name w:val="Header Char"/>
    <w:link w:val="Header"/>
    <w:uiPriority w:val="99"/>
    <w:rsid w:val="00D54B50"/>
    <w:rPr>
      <w:sz w:val="24"/>
      <w:szCs w:val="24"/>
    </w:rPr>
  </w:style>
  <w:style w:type="paragraph" w:styleId="Footer">
    <w:name w:val="footer"/>
    <w:basedOn w:val="Normal"/>
    <w:link w:val="FooterChar"/>
    <w:uiPriority w:val="99"/>
    <w:semiHidden/>
    <w:unhideWhenUsed/>
    <w:rsid w:val="00D54B50"/>
    <w:pPr>
      <w:tabs>
        <w:tab w:val="center" w:pos="4680"/>
        <w:tab w:val="right" w:pos="9360"/>
      </w:tabs>
    </w:pPr>
  </w:style>
  <w:style w:type="character" w:customStyle="1" w:styleId="FooterChar">
    <w:name w:val="Footer Char"/>
    <w:link w:val="Footer"/>
    <w:uiPriority w:val="99"/>
    <w:semiHidden/>
    <w:rsid w:val="00D54B50"/>
    <w:rPr>
      <w:sz w:val="24"/>
      <w:szCs w:val="24"/>
    </w:rPr>
  </w:style>
  <w:style w:type="paragraph" w:styleId="BalloonText">
    <w:name w:val="Balloon Text"/>
    <w:basedOn w:val="Normal"/>
    <w:link w:val="BalloonTextChar"/>
    <w:uiPriority w:val="99"/>
    <w:semiHidden/>
    <w:unhideWhenUsed/>
    <w:rsid w:val="00D54B50"/>
    <w:rPr>
      <w:rFonts w:ascii="Tahoma" w:hAnsi="Tahoma"/>
      <w:sz w:val="16"/>
      <w:szCs w:val="16"/>
    </w:rPr>
  </w:style>
  <w:style w:type="character" w:customStyle="1" w:styleId="BalloonTextChar">
    <w:name w:val="Balloon Text Char"/>
    <w:link w:val="BalloonText"/>
    <w:uiPriority w:val="99"/>
    <w:semiHidden/>
    <w:rsid w:val="00D54B50"/>
    <w:rPr>
      <w:rFonts w:ascii="Tahoma" w:hAnsi="Tahoma" w:cs="Tahoma"/>
      <w:sz w:val="16"/>
      <w:szCs w:val="16"/>
    </w:rPr>
  </w:style>
  <w:style w:type="paragraph" w:styleId="NormalWeb">
    <w:name w:val="Normal (Web)"/>
    <w:basedOn w:val="Normal"/>
    <w:uiPriority w:val="99"/>
    <w:unhideWhenUsed/>
    <w:rsid w:val="00F22DC8"/>
    <w:pPr>
      <w:spacing w:before="100" w:beforeAutospacing="1" w:after="100" w:afterAutospacing="1"/>
    </w:pPr>
  </w:style>
  <w:style w:type="character" w:styleId="FollowedHyperlink">
    <w:name w:val="FollowedHyperlink"/>
    <w:uiPriority w:val="99"/>
    <w:semiHidden/>
    <w:unhideWhenUsed/>
    <w:rsid w:val="00AC6BF3"/>
    <w:rPr>
      <w:color w:val="800080"/>
      <w:u w:val="single"/>
    </w:rPr>
  </w:style>
  <w:style w:type="character" w:styleId="Strong">
    <w:name w:val="Strong"/>
    <w:uiPriority w:val="22"/>
    <w:qFormat/>
    <w:rsid w:val="00AE5B28"/>
    <w:rPr>
      <w:b/>
      <w:bCs/>
    </w:rPr>
  </w:style>
  <w:style w:type="character" w:styleId="Emphasis">
    <w:name w:val="Emphasis"/>
    <w:uiPriority w:val="20"/>
    <w:qFormat/>
    <w:rsid w:val="007616D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821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445AC"/>
    <w:rPr>
      <w:color w:val="0000FF"/>
      <w:u w:val="single"/>
    </w:rPr>
  </w:style>
  <w:style w:type="paragraph" w:styleId="Header">
    <w:name w:val="header"/>
    <w:basedOn w:val="Normal"/>
    <w:link w:val="HeaderChar"/>
    <w:uiPriority w:val="99"/>
    <w:unhideWhenUsed/>
    <w:rsid w:val="00D54B50"/>
    <w:pPr>
      <w:tabs>
        <w:tab w:val="center" w:pos="4680"/>
        <w:tab w:val="right" w:pos="9360"/>
      </w:tabs>
    </w:pPr>
  </w:style>
  <w:style w:type="character" w:customStyle="1" w:styleId="HeaderChar">
    <w:name w:val="Header Char"/>
    <w:link w:val="Header"/>
    <w:uiPriority w:val="99"/>
    <w:rsid w:val="00D54B50"/>
    <w:rPr>
      <w:sz w:val="24"/>
      <w:szCs w:val="24"/>
    </w:rPr>
  </w:style>
  <w:style w:type="paragraph" w:styleId="Footer">
    <w:name w:val="footer"/>
    <w:basedOn w:val="Normal"/>
    <w:link w:val="FooterChar"/>
    <w:uiPriority w:val="99"/>
    <w:semiHidden/>
    <w:unhideWhenUsed/>
    <w:rsid w:val="00D54B50"/>
    <w:pPr>
      <w:tabs>
        <w:tab w:val="center" w:pos="4680"/>
        <w:tab w:val="right" w:pos="9360"/>
      </w:tabs>
    </w:pPr>
  </w:style>
  <w:style w:type="character" w:customStyle="1" w:styleId="FooterChar">
    <w:name w:val="Footer Char"/>
    <w:link w:val="Footer"/>
    <w:uiPriority w:val="99"/>
    <w:semiHidden/>
    <w:rsid w:val="00D54B50"/>
    <w:rPr>
      <w:sz w:val="24"/>
      <w:szCs w:val="24"/>
    </w:rPr>
  </w:style>
  <w:style w:type="paragraph" w:styleId="BalloonText">
    <w:name w:val="Balloon Text"/>
    <w:basedOn w:val="Normal"/>
    <w:link w:val="BalloonTextChar"/>
    <w:uiPriority w:val="99"/>
    <w:semiHidden/>
    <w:unhideWhenUsed/>
    <w:rsid w:val="00D54B50"/>
    <w:rPr>
      <w:rFonts w:ascii="Tahoma" w:hAnsi="Tahoma"/>
      <w:sz w:val="16"/>
      <w:szCs w:val="16"/>
    </w:rPr>
  </w:style>
  <w:style w:type="character" w:customStyle="1" w:styleId="BalloonTextChar">
    <w:name w:val="Balloon Text Char"/>
    <w:link w:val="BalloonText"/>
    <w:uiPriority w:val="99"/>
    <w:semiHidden/>
    <w:rsid w:val="00D54B50"/>
    <w:rPr>
      <w:rFonts w:ascii="Tahoma" w:hAnsi="Tahoma" w:cs="Tahoma"/>
      <w:sz w:val="16"/>
      <w:szCs w:val="16"/>
    </w:rPr>
  </w:style>
  <w:style w:type="paragraph" w:styleId="NormalWeb">
    <w:name w:val="Normal (Web)"/>
    <w:basedOn w:val="Normal"/>
    <w:uiPriority w:val="99"/>
    <w:unhideWhenUsed/>
    <w:rsid w:val="00F22DC8"/>
    <w:pPr>
      <w:spacing w:before="100" w:beforeAutospacing="1" w:after="100" w:afterAutospacing="1"/>
    </w:pPr>
  </w:style>
  <w:style w:type="character" w:styleId="FollowedHyperlink">
    <w:name w:val="FollowedHyperlink"/>
    <w:uiPriority w:val="99"/>
    <w:semiHidden/>
    <w:unhideWhenUsed/>
    <w:rsid w:val="00AC6BF3"/>
    <w:rPr>
      <w:color w:val="800080"/>
      <w:u w:val="single"/>
    </w:rPr>
  </w:style>
  <w:style w:type="character" w:styleId="Strong">
    <w:name w:val="Strong"/>
    <w:uiPriority w:val="22"/>
    <w:qFormat/>
    <w:rsid w:val="00AE5B28"/>
    <w:rPr>
      <w:b/>
      <w:bCs/>
    </w:rPr>
  </w:style>
  <w:style w:type="character" w:styleId="Emphasis">
    <w:name w:val="Emphasis"/>
    <w:uiPriority w:val="20"/>
    <w:qFormat/>
    <w:rsid w:val="00761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06158">
      <w:bodyDiv w:val="1"/>
      <w:marLeft w:val="0"/>
      <w:marRight w:val="0"/>
      <w:marTop w:val="0"/>
      <w:marBottom w:val="0"/>
      <w:divBdr>
        <w:top w:val="none" w:sz="0" w:space="0" w:color="auto"/>
        <w:left w:val="none" w:sz="0" w:space="0" w:color="auto"/>
        <w:bottom w:val="none" w:sz="0" w:space="0" w:color="auto"/>
        <w:right w:val="none" w:sz="0" w:space="0" w:color="auto"/>
      </w:divBdr>
      <w:divsChild>
        <w:div w:id="1325158166">
          <w:marLeft w:val="0"/>
          <w:marRight w:val="0"/>
          <w:marTop w:val="0"/>
          <w:marBottom w:val="0"/>
          <w:divBdr>
            <w:top w:val="none" w:sz="0" w:space="0" w:color="auto"/>
            <w:left w:val="none" w:sz="0" w:space="0" w:color="auto"/>
            <w:bottom w:val="none" w:sz="0" w:space="0" w:color="auto"/>
            <w:right w:val="none" w:sz="0" w:space="0" w:color="auto"/>
          </w:divBdr>
          <w:divsChild>
            <w:div w:id="868831583">
              <w:marLeft w:val="0"/>
              <w:marRight w:val="0"/>
              <w:marTop w:val="0"/>
              <w:marBottom w:val="0"/>
              <w:divBdr>
                <w:top w:val="none" w:sz="0" w:space="0" w:color="auto"/>
                <w:left w:val="none" w:sz="0" w:space="0" w:color="auto"/>
                <w:bottom w:val="none" w:sz="0" w:space="0" w:color="auto"/>
                <w:right w:val="none" w:sz="0" w:space="0" w:color="auto"/>
              </w:divBdr>
              <w:divsChild>
                <w:div w:id="114372202">
                  <w:marLeft w:val="0"/>
                  <w:marRight w:val="0"/>
                  <w:marTop w:val="0"/>
                  <w:marBottom w:val="0"/>
                  <w:divBdr>
                    <w:top w:val="none" w:sz="0" w:space="0" w:color="auto"/>
                    <w:left w:val="none" w:sz="0" w:space="0" w:color="auto"/>
                    <w:bottom w:val="none" w:sz="0" w:space="0" w:color="auto"/>
                    <w:right w:val="none" w:sz="0" w:space="0" w:color="auto"/>
                  </w:divBdr>
                  <w:divsChild>
                    <w:div w:id="620763641">
                      <w:marLeft w:val="0"/>
                      <w:marRight w:val="0"/>
                      <w:marTop w:val="0"/>
                      <w:marBottom w:val="0"/>
                      <w:divBdr>
                        <w:top w:val="none" w:sz="0" w:space="0" w:color="auto"/>
                        <w:left w:val="none" w:sz="0" w:space="0" w:color="auto"/>
                        <w:bottom w:val="none" w:sz="0" w:space="0" w:color="auto"/>
                        <w:right w:val="none" w:sz="0" w:space="0" w:color="auto"/>
                      </w:divBdr>
                      <w:divsChild>
                        <w:div w:id="2004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58529">
      <w:bodyDiv w:val="1"/>
      <w:marLeft w:val="0"/>
      <w:marRight w:val="0"/>
      <w:marTop w:val="0"/>
      <w:marBottom w:val="0"/>
      <w:divBdr>
        <w:top w:val="none" w:sz="0" w:space="0" w:color="auto"/>
        <w:left w:val="none" w:sz="0" w:space="0" w:color="auto"/>
        <w:bottom w:val="none" w:sz="0" w:space="0" w:color="auto"/>
        <w:right w:val="none" w:sz="0" w:space="0" w:color="auto"/>
      </w:divBdr>
      <w:divsChild>
        <w:div w:id="918176516">
          <w:marLeft w:val="0"/>
          <w:marRight w:val="0"/>
          <w:marTop w:val="0"/>
          <w:marBottom w:val="0"/>
          <w:divBdr>
            <w:top w:val="none" w:sz="0" w:space="0" w:color="auto"/>
            <w:left w:val="none" w:sz="0" w:space="0" w:color="auto"/>
            <w:bottom w:val="none" w:sz="0" w:space="0" w:color="auto"/>
            <w:right w:val="none" w:sz="0" w:space="0" w:color="auto"/>
          </w:divBdr>
          <w:divsChild>
            <w:div w:id="847060195">
              <w:marLeft w:val="0"/>
              <w:marRight w:val="0"/>
              <w:marTop w:val="0"/>
              <w:marBottom w:val="0"/>
              <w:divBdr>
                <w:top w:val="none" w:sz="0" w:space="0" w:color="auto"/>
                <w:left w:val="none" w:sz="0" w:space="0" w:color="auto"/>
                <w:bottom w:val="none" w:sz="0" w:space="0" w:color="auto"/>
                <w:right w:val="none" w:sz="0" w:space="0" w:color="auto"/>
              </w:divBdr>
              <w:divsChild>
                <w:div w:id="2117552885">
                  <w:marLeft w:val="0"/>
                  <w:marRight w:val="0"/>
                  <w:marTop w:val="0"/>
                  <w:marBottom w:val="0"/>
                  <w:divBdr>
                    <w:top w:val="none" w:sz="0" w:space="0" w:color="auto"/>
                    <w:left w:val="none" w:sz="0" w:space="0" w:color="auto"/>
                    <w:bottom w:val="none" w:sz="0" w:space="0" w:color="auto"/>
                    <w:right w:val="none" w:sz="0" w:space="0" w:color="auto"/>
                  </w:divBdr>
                  <w:divsChild>
                    <w:div w:id="18173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3215">
      <w:bodyDiv w:val="1"/>
      <w:marLeft w:val="0"/>
      <w:marRight w:val="0"/>
      <w:marTop w:val="0"/>
      <w:marBottom w:val="0"/>
      <w:divBdr>
        <w:top w:val="none" w:sz="0" w:space="0" w:color="auto"/>
        <w:left w:val="none" w:sz="0" w:space="0" w:color="auto"/>
        <w:bottom w:val="none" w:sz="0" w:space="0" w:color="auto"/>
        <w:right w:val="none" w:sz="0" w:space="0" w:color="auto"/>
      </w:divBdr>
      <w:divsChild>
        <w:div w:id="25378548">
          <w:marLeft w:val="0"/>
          <w:marRight w:val="0"/>
          <w:marTop w:val="0"/>
          <w:marBottom w:val="0"/>
          <w:divBdr>
            <w:top w:val="none" w:sz="0" w:space="0" w:color="auto"/>
            <w:left w:val="none" w:sz="0" w:space="0" w:color="auto"/>
            <w:bottom w:val="none" w:sz="0" w:space="0" w:color="auto"/>
            <w:right w:val="none" w:sz="0" w:space="0" w:color="auto"/>
          </w:divBdr>
          <w:divsChild>
            <w:div w:id="1517882022">
              <w:marLeft w:val="0"/>
              <w:marRight w:val="0"/>
              <w:marTop w:val="0"/>
              <w:marBottom w:val="0"/>
              <w:divBdr>
                <w:top w:val="none" w:sz="0" w:space="0" w:color="auto"/>
                <w:left w:val="none" w:sz="0" w:space="0" w:color="auto"/>
                <w:bottom w:val="none" w:sz="0" w:space="0" w:color="auto"/>
                <w:right w:val="none" w:sz="0" w:space="0" w:color="auto"/>
              </w:divBdr>
              <w:divsChild>
                <w:div w:id="397477717">
                  <w:marLeft w:val="0"/>
                  <w:marRight w:val="0"/>
                  <w:marTop w:val="0"/>
                  <w:marBottom w:val="0"/>
                  <w:divBdr>
                    <w:top w:val="none" w:sz="0" w:space="0" w:color="auto"/>
                    <w:left w:val="none" w:sz="0" w:space="0" w:color="auto"/>
                    <w:bottom w:val="none" w:sz="0" w:space="0" w:color="auto"/>
                    <w:right w:val="none" w:sz="0" w:space="0" w:color="auto"/>
                  </w:divBdr>
                  <w:divsChild>
                    <w:div w:id="1401517168">
                      <w:marLeft w:val="0"/>
                      <w:marRight w:val="0"/>
                      <w:marTop w:val="0"/>
                      <w:marBottom w:val="0"/>
                      <w:divBdr>
                        <w:top w:val="none" w:sz="0" w:space="0" w:color="auto"/>
                        <w:left w:val="none" w:sz="0" w:space="0" w:color="auto"/>
                        <w:bottom w:val="none" w:sz="0" w:space="0" w:color="auto"/>
                        <w:right w:val="none" w:sz="0" w:space="0" w:color="auto"/>
                      </w:divBdr>
                      <w:divsChild>
                        <w:div w:id="1136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99197">
      <w:bodyDiv w:val="1"/>
      <w:marLeft w:val="0"/>
      <w:marRight w:val="0"/>
      <w:marTop w:val="0"/>
      <w:marBottom w:val="0"/>
      <w:divBdr>
        <w:top w:val="none" w:sz="0" w:space="0" w:color="auto"/>
        <w:left w:val="none" w:sz="0" w:space="0" w:color="auto"/>
        <w:bottom w:val="none" w:sz="0" w:space="0" w:color="auto"/>
        <w:right w:val="none" w:sz="0" w:space="0" w:color="auto"/>
      </w:divBdr>
      <w:divsChild>
        <w:div w:id="1783919743">
          <w:marLeft w:val="0"/>
          <w:marRight w:val="0"/>
          <w:marTop w:val="0"/>
          <w:marBottom w:val="0"/>
          <w:divBdr>
            <w:top w:val="none" w:sz="0" w:space="0" w:color="auto"/>
            <w:left w:val="none" w:sz="0" w:space="0" w:color="auto"/>
            <w:bottom w:val="none" w:sz="0" w:space="0" w:color="auto"/>
            <w:right w:val="none" w:sz="0" w:space="0" w:color="auto"/>
          </w:divBdr>
          <w:divsChild>
            <w:div w:id="1071732635">
              <w:marLeft w:val="0"/>
              <w:marRight w:val="0"/>
              <w:marTop w:val="0"/>
              <w:marBottom w:val="0"/>
              <w:divBdr>
                <w:top w:val="none" w:sz="0" w:space="0" w:color="auto"/>
                <w:left w:val="none" w:sz="0" w:space="0" w:color="auto"/>
                <w:bottom w:val="none" w:sz="0" w:space="0" w:color="auto"/>
                <w:right w:val="none" w:sz="0" w:space="0" w:color="auto"/>
              </w:divBdr>
              <w:divsChild>
                <w:div w:id="444353473">
                  <w:marLeft w:val="0"/>
                  <w:marRight w:val="0"/>
                  <w:marTop w:val="0"/>
                  <w:marBottom w:val="0"/>
                  <w:divBdr>
                    <w:top w:val="none" w:sz="0" w:space="0" w:color="auto"/>
                    <w:left w:val="none" w:sz="0" w:space="0" w:color="auto"/>
                    <w:bottom w:val="none" w:sz="0" w:space="0" w:color="auto"/>
                    <w:right w:val="none" w:sz="0" w:space="0" w:color="auto"/>
                  </w:divBdr>
                  <w:divsChild>
                    <w:div w:id="702249640">
                      <w:marLeft w:val="0"/>
                      <w:marRight w:val="0"/>
                      <w:marTop w:val="0"/>
                      <w:marBottom w:val="0"/>
                      <w:divBdr>
                        <w:top w:val="none" w:sz="0" w:space="0" w:color="auto"/>
                        <w:left w:val="none" w:sz="0" w:space="0" w:color="auto"/>
                        <w:bottom w:val="none" w:sz="0" w:space="0" w:color="auto"/>
                        <w:right w:val="none" w:sz="0" w:space="0" w:color="auto"/>
                      </w:divBdr>
                      <w:divsChild>
                        <w:div w:id="17348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288053">
      <w:bodyDiv w:val="1"/>
      <w:marLeft w:val="0"/>
      <w:marRight w:val="0"/>
      <w:marTop w:val="0"/>
      <w:marBottom w:val="0"/>
      <w:divBdr>
        <w:top w:val="none" w:sz="0" w:space="0" w:color="auto"/>
        <w:left w:val="none" w:sz="0" w:space="0" w:color="auto"/>
        <w:bottom w:val="none" w:sz="0" w:space="0" w:color="auto"/>
        <w:right w:val="none" w:sz="0" w:space="0" w:color="auto"/>
      </w:divBdr>
      <w:divsChild>
        <w:div w:id="829716821">
          <w:marLeft w:val="0"/>
          <w:marRight w:val="0"/>
          <w:marTop w:val="0"/>
          <w:marBottom w:val="0"/>
          <w:divBdr>
            <w:top w:val="none" w:sz="0" w:space="0" w:color="auto"/>
            <w:left w:val="none" w:sz="0" w:space="0" w:color="auto"/>
            <w:bottom w:val="none" w:sz="0" w:space="0" w:color="auto"/>
            <w:right w:val="none" w:sz="0" w:space="0" w:color="auto"/>
          </w:divBdr>
          <w:divsChild>
            <w:div w:id="589970487">
              <w:marLeft w:val="0"/>
              <w:marRight w:val="0"/>
              <w:marTop w:val="0"/>
              <w:marBottom w:val="0"/>
              <w:divBdr>
                <w:top w:val="none" w:sz="0" w:space="0" w:color="auto"/>
                <w:left w:val="none" w:sz="0" w:space="0" w:color="auto"/>
                <w:bottom w:val="none" w:sz="0" w:space="0" w:color="auto"/>
                <w:right w:val="none" w:sz="0" w:space="0" w:color="auto"/>
              </w:divBdr>
              <w:divsChild>
                <w:div w:id="662775985">
                  <w:marLeft w:val="0"/>
                  <w:marRight w:val="0"/>
                  <w:marTop w:val="0"/>
                  <w:marBottom w:val="0"/>
                  <w:divBdr>
                    <w:top w:val="none" w:sz="0" w:space="0" w:color="auto"/>
                    <w:left w:val="none" w:sz="0" w:space="0" w:color="auto"/>
                    <w:bottom w:val="none" w:sz="0" w:space="0" w:color="auto"/>
                    <w:right w:val="none" w:sz="0" w:space="0" w:color="auto"/>
                  </w:divBdr>
                  <w:divsChild>
                    <w:div w:id="1430152020">
                      <w:marLeft w:val="0"/>
                      <w:marRight w:val="0"/>
                      <w:marTop w:val="0"/>
                      <w:marBottom w:val="0"/>
                      <w:divBdr>
                        <w:top w:val="none" w:sz="0" w:space="0" w:color="auto"/>
                        <w:left w:val="none" w:sz="0" w:space="0" w:color="auto"/>
                        <w:bottom w:val="none" w:sz="0" w:space="0" w:color="auto"/>
                        <w:right w:val="none" w:sz="0" w:space="0" w:color="auto"/>
                      </w:divBdr>
                      <w:divsChild>
                        <w:div w:id="1203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4129">
      <w:bodyDiv w:val="1"/>
      <w:marLeft w:val="0"/>
      <w:marRight w:val="0"/>
      <w:marTop w:val="0"/>
      <w:marBottom w:val="0"/>
      <w:divBdr>
        <w:top w:val="none" w:sz="0" w:space="0" w:color="auto"/>
        <w:left w:val="none" w:sz="0" w:space="0" w:color="auto"/>
        <w:bottom w:val="none" w:sz="0" w:space="0" w:color="auto"/>
        <w:right w:val="none" w:sz="0" w:space="0" w:color="auto"/>
      </w:divBdr>
      <w:divsChild>
        <w:div w:id="966357743">
          <w:marLeft w:val="0"/>
          <w:marRight w:val="0"/>
          <w:marTop w:val="0"/>
          <w:marBottom w:val="0"/>
          <w:divBdr>
            <w:top w:val="none" w:sz="0" w:space="0" w:color="auto"/>
            <w:left w:val="none" w:sz="0" w:space="0" w:color="auto"/>
            <w:bottom w:val="none" w:sz="0" w:space="0" w:color="auto"/>
            <w:right w:val="none" w:sz="0" w:space="0" w:color="auto"/>
          </w:divBdr>
          <w:divsChild>
            <w:div w:id="608245259">
              <w:marLeft w:val="0"/>
              <w:marRight w:val="0"/>
              <w:marTop w:val="0"/>
              <w:marBottom w:val="0"/>
              <w:divBdr>
                <w:top w:val="none" w:sz="0" w:space="0" w:color="auto"/>
                <w:left w:val="none" w:sz="0" w:space="0" w:color="auto"/>
                <w:bottom w:val="none" w:sz="0" w:space="0" w:color="auto"/>
                <w:right w:val="none" w:sz="0" w:space="0" w:color="auto"/>
              </w:divBdr>
              <w:divsChild>
                <w:div w:id="1135368993">
                  <w:marLeft w:val="0"/>
                  <w:marRight w:val="0"/>
                  <w:marTop w:val="0"/>
                  <w:marBottom w:val="0"/>
                  <w:divBdr>
                    <w:top w:val="none" w:sz="0" w:space="0" w:color="auto"/>
                    <w:left w:val="none" w:sz="0" w:space="0" w:color="auto"/>
                    <w:bottom w:val="none" w:sz="0" w:space="0" w:color="auto"/>
                    <w:right w:val="none" w:sz="0" w:space="0" w:color="auto"/>
                  </w:divBdr>
                  <w:divsChild>
                    <w:div w:id="633411127">
                      <w:marLeft w:val="0"/>
                      <w:marRight w:val="0"/>
                      <w:marTop w:val="0"/>
                      <w:marBottom w:val="0"/>
                      <w:divBdr>
                        <w:top w:val="none" w:sz="0" w:space="0" w:color="auto"/>
                        <w:left w:val="none" w:sz="0" w:space="0" w:color="auto"/>
                        <w:bottom w:val="none" w:sz="0" w:space="0" w:color="auto"/>
                        <w:right w:val="none" w:sz="0" w:space="0" w:color="auto"/>
                      </w:divBdr>
                      <w:divsChild>
                        <w:div w:id="10127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acocinasf.org/wp-content/uploads/2010/06/LaCocina_logo_4clr.jpg" TargetMode="External"/><Relationship Id="rId9" Type="http://schemas.openxmlformats.org/officeDocument/2006/relationships/image" Target="media/image1.jpeg"/><Relationship Id="rId10" Type="http://schemas.openxmlformats.org/officeDocument/2006/relationships/hyperlink" Target="http://www.lacocinasf.org/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(SAN FRANCISCO—July 7, 2009) The vendor lineup for San Francisco’s first-ever Street Food Festival (http://www</vt:lpstr>
    </vt:vector>
  </TitlesOfParts>
  <Company>Microsoft</Company>
  <LinksUpToDate>false</LinksUpToDate>
  <CharactersWithSpaces>2902</CharactersWithSpaces>
  <SharedDoc>false</SharedDoc>
  <HLinks>
    <vt:vector size="18" baseType="variant">
      <vt:variant>
        <vt:i4>2293851</vt:i4>
      </vt:variant>
      <vt:variant>
        <vt:i4>3</vt:i4>
      </vt:variant>
      <vt:variant>
        <vt:i4>0</vt:i4>
      </vt:variant>
      <vt:variant>
        <vt:i4>5</vt:i4>
      </vt:variant>
      <vt:variant>
        <vt:lpwstr>http://www.lacocinasf.org/directory</vt:lpwstr>
      </vt:variant>
      <vt:variant>
        <vt:lpwstr/>
      </vt:variant>
      <vt:variant>
        <vt:i4>983101</vt:i4>
      </vt:variant>
      <vt:variant>
        <vt:i4>0</vt:i4>
      </vt:variant>
      <vt:variant>
        <vt:i4>0</vt:i4>
      </vt:variant>
      <vt:variant>
        <vt:i4>5</vt:i4>
      </vt:variant>
      <vt:variant>
        <vt:lpwstr>http://www.lacocinasf.org/wp-content/uploads/2010/06/LaCocina_logo_4clr.jpg</vt:lpwstr>
      </vt:variant>
      <vt:variant>
        <vt:lpwstr/>
      </vt:variant>
      <vt:variant>
        <vt:i4>983101</vt:i4>
      </vt:variant>
      <vt:variant>
        <vt:i4>2164</vt:i4>
      </vt:variant>
      <vt:variant>
        <vt:i4>1025</vt:i4>
      </vt:variant>
      <vt:variant>
        <vt:i4>4</vt:i4>
      </vt:variant>
      <vt:variant>
        <vt:lpwstr>http://www.lacocinasf.org/wp-content/uploads/2010/06/LaCocina_logo_4clr.jpg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FRANCISCO—July 7, 2009) The vendor lineup for San Francisco’s first-ever Street Food Festival (http://www</dc:title>
  <dc:creator>Jessica Battilana</dc:creator>
  <cp:lastModifiedBy>Margarita Rojas</cp:lastModifiedBy>
  <cp:revision>3</cp:revision>
  <dcterms:created xsi:type="dcterms:W3CDTF">2011-06-16T17:28:00Z</dcterms:created>
  <dcterms:modified xsi:type="dcterms:W3CDTF">2011-06-17T00:23:00Z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-862048575</vt:i4>
  </property>
  <property fmtid="{D5CDD505-2E9C-101B-9397-08002B2CF9AE}" pid="3" name="_NewReviewCycle">
    <vt:lpwstr/>
  </property>
  <property fmtid="{D5CDD505-2E9C-101B-9397-08002B2CF9AE}" pid="4" name="_EmailSubject">
    <vt:lpwstr>FINAL Street Food Fest Press Materials</vt:lpwstr>
  </property>
  <property fmtid="{D5CDD505-2E9C-101B-9397-08002B2CF9AE}" pid="5" name="_AuthorEmail">
    <vt:lpwstr>mmagat@talktocurrent.com</vt:lpwstr>
  </property>
  <property fmtid="{D5CDD505-2E9C-101B-9397-08002B2CF9AE}" pid="6" name="_AuthorEmailDisplayName">
    <vt:lpwstr>Magat, Michelle (SFO-CLM)</vt:lpwstr>
  </property>
  <property fmtid="{D5CDD505-2E9C-101B-9397-08002B2CF9AE}" pid="7" name="_ReviewingToolsShownOnce">
    <vt:lpwstr/>
  </property>
</Properties>
</file>